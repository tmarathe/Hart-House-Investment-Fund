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389" w:rsidRDefault="005F08B4" w:rsidP="005F08B4">
      <w:pPr>
        <w:pStyle w:val="ListParagraph"/>
        <w:numPr>
          <w:ilvl w:val="0"/>
          <w:numId w:val="2"/>
        </w:numPr>
      </w:pPr>
      <w:r>
        <w:t xml:space="preserve">We decided that the VaR and the binomial model doesn’t really </w:t>
      </w:r>
      <w:r w:rsidR="00BF7014">
        <w:t xml:space="preserve">provide </w:t>
      </w:r>
      <w:r>
        <w:t>us</w:t>
      </w:r>
      <w:r w:rsidR="00BF7014">
        <w:t xml:space="preserve"> with</w:t>
      </w:r>
      <w:r>
        <w:t xml:space="preserve"> enough information to make a decision</w:t>
      </w:r>
      <w:r w:rsidR="007B22ED">
        <w:t xml:space="preserve"> regarding </w:t>
      </w:r>
      <w:r>
        <w:t xml:space="preserve">a balanced portfolio. </w:t>
      </w:r>
    </w:p>
    <w:p w:rsidR="004049AC" w:rsidRPr="001222F6" w:rsidRDefault="004049AC" w:rsidP="004049AC">
      <w:pPr>
        <w:pStyle w:val="ListParagraph"/>
        <w:numPr>
          <w:ilvl w:val="1"/>
          <w:numId w:val="2"/>
        </w:numPr>
        <w:rPr>
          <w:rFonts w:ascii="Times New Roman" w:hAnsi="Times New Roman" w:cs="Times New Roman"/>
          <w:i/>
          <w:color w:val="404040" w:themeColor="text1" w:themeTint="BF"/>
          <w:sz w:val="21"/>
        </w:rPr>
      </w:pPr>
      <w:r w:rsidRPr="001222F6">
        <w:rPr>
          <w:rFonts w:ascii="Times New Roman" w:hAnsi="Times New Roman" w:cs="Times New Roman"/>
          <w:i/>
          <w:color w:val="404040" w:themeColor="text1" w:themeTint="BF"/>
          <w:sz w:val="21"/>
        </w:rPr>
        <w:t xml:space="preserve">By definition, an </w:t>
      </w:r>
      <m:oMath>
        <m:r>
          <w:rPr>
            <w:rFonts w:ascii="Cambria Math" w:hAnsi="Cambria Math" w:cs="Times New Roman"/>
            <w:color w:val="404040" w:themeColor="text1" w:themeTint="BF"/>
            <w:sz w:val="21"/>
          </w:rPr>
          <m:t>α%</m:t>
        </m:r>
      </m:oMath>
      <w:r w:rsidRPr="001222F6">
        <w:rPr>
          <w:rFonts w:ascii="Times New Roman" w:hAnsi="Times New Roman" w:cs="Times New Roman"/>
          <w:i/>
          <w:color w:val="404040" w:themeColor="text1" w:themeTint="BF"/>
          <w:sz w:val="21"/>
        </w:rPr>
        <w:t xml:space="preserve"> VaR of </w:t>
      </w:r>
      <m:oMath>
        <m:r>
          <w:rPr>
            <w:rFonts w:ascii="Cambria Math" w:hAnsi="Cambria Math" w:cs="Times New Roman"/>
            <w:color w:val="404040" w:themeColor="text1" w:themeTint="BF"/>
            <w:sz w:val="21"/>
          </w:rPr>
          <m:t>X</m:t>
        </m:r>
      </m:oMath>
      <w:r w:rsidRPr="001222F6">
        <w:rPr>
          <w:rFonts w:ascii="Times New Roman" w:hAnsi="Times New Roman" w:cs="Times New Roman"/>
          <w:i/>
          <w:color w:val="404040" w:themeColor="text1" w:themeTint="BF"/>
          <w:sz w:val="21"/>
        </w:rPr>
        <w:t xml:space="preserve"> dollars means that we have </w:t>
      </w:r>
      <m:oMath>
        <m:r>
          <w:rPr>
            <w:rFonts w:ascii="Cambria Math" w:hAnsi="Cambria Math" w:cs="Times New Roman"/>
            <w:color w:val="404040" w:themeColor="text1" w:themeTint="BF"/>
            <w:sz w:val="21"/>
          </w:rPr>
          <m:t>α%</m:t>
        </m:r>
      </m:oMath>
      <w:r w:rsidRPr="001222F6">
        <w:rPr>
          <w:rFonts w:ascii="Times New Roman" w:hAnsi="Times New Roman" w:cs="Times New Roman"/>
          <w:i/>
          <w:color w:val="404040" w:themeColor="text1" w:themeTint="BF"/>
          <w:sz w:val="21"/>
        </w:rPr>
        <w:t xml:space="preserve"> chance of losing </w:t>
      </w:r>
      <m:oMath>
        <m:r>
          <w:rPr>
            <w:rFonts w:ascii="Cambria Math" w:hAnsi="Cambria Math" w:cs="Times New Roman"/>
            <w:color w:val="404040" w:themeColor="text1" w:themeTint="BF"/>
            <w:sz w:val="21"/>
          </w:rPr>
          <m:t>X</m:t>
        </m:r>
      </m:oMath>
      <w:r w:rsidRPr="001222F6">
        <w:rPr>
          <w:rFonts w:ascii="Times New Roman" w:hAnsi="Times New Roman" w:cs="Times New Roman"/>
          <w:i/>
          <w:color w:val="404040" w:themeColor="text1" w:themeTint="BF"/>
          <w:sz w:val="21"/>
        </w:rPr>
        <w:t xml:space="preserve"> dollars in the next period that we are concerned. If we use that along with the binomial tree model, it would imply that the ‘down’ scenario is the stock price today minus X with a probability of going down of </w:t>
      </w:r>
      <m:oMath>
        <m:r>
          <w:rPr>
            <w:rFonts w:ascii="Cambria Math" w:hAnsi="Cambria Math" w:cs="Times New Roman"/>
            <w:color w:val="404040" w:themeColor="text1" w:themeTint="BF"/>
            <w:sz w:val="21"/>
          </w:rPr>
          <m:t>α%</m:t>
        </m:r>
      </m:oMath>
      <w:r w:rsidRPr="001222F6">
        <w:rPr>
          <w:rFonts w:ascii="Times New Roman" w:hAnsi="Times New Roman" w:cs="Times New Roman"/>
          <w:i/>
          <w:color w:val="404040" w:themeColor="text1" w:themeTint="BF"/>
          <w:sz w:val="21"/>
        </w:rPr>
        <w:t xml:space="preserve">. </w:t>
      </w:r>
      <w:r w:rsidR="001222F6" w:rsidRPr="001222F6">
        <w:rPr>
          <w:rFonts w:ascii="Times New Roman" w:hAnsi="Times New Roman" w:cs="Times New Roman"/>
          <w:i/>
          <w:color w:val="404040" w:themeColor="text1" w:themeTint="BF"/>
          <w:sz w:val="21"/>
        </w:rPr>
        <w:t>The reason why it doesn’t make sense is that if we have the VaR chosen at a certain percentile or a certain number, it would simultaneously fix our probabilities and it would contradict with the risk-neutral probability.</w:t>
      </w:r>
    </w:p>
    <w:p w:rsidR="005F08B4" w:rsidRDefault="005F08B4" w:rsidP="005F08B4">
      <w:pPr>
        <w:pStyle w:val="ListParagraph"/>
        <w:numPr>
          <w:ilvl w:val="0"/>
          <w:numId w:val="2"/>
        </w:numPr>
      </w:pPr>
      <w:r>
        <w:t>Go with Bayesian statistics</w:t>
      </w:r>
      <w:hyperlink w:anchor="_[1]:_http://en.wikipedia.org/wiki/B" w:history="1">
        <w:r w:rsidR="005376C7" w:rsidRPr="00D83158">
          <w:rPr>
            <w:rStyle w:val="Hyperlink"/>
            <w:vertAlign w:val="superscript"/>
          </w:rPr>
          <w:t>[1]</w:t>
        </w:r>
      </w:hyperlink>
      <w:r>
        <w:t xml:space="preserve">. We formulate a distribution of the </w:t>
      </w:r>
      <w:ins w:id="0" w:author="Richard Luo" w:date="2014-10-19T15:33:00Z">
        <w:r w:rsidR="00B81C23">
          <w:t xml:space="preserve">expected return and the volatility of the stock in the </w:t>
        </w:r>
      </w:ins>
      <w:r>
        <w:t xml:space="preserve">future </w:t>
      </w:r>
      <w:del w:id="1" w:author="Richard Luo" w:date="2014-10-19T15:34:00Z">
        <w:r w:rsidDel="00B81C23">
          <w:delText xml:space="preserve">price </w:delText>
        </w:r>
      </w:del>
      <w:r>
        <w:t xml:space="preserve">from our analysts’ report, and use that as a prior </w:t>
      </w:r>
      <w:ins w:id="2" w:author="Richard Luo" w:date="2014-10-19T15:34:00Z">
        <w:r w:rsidR="00B81C23">
          <w:t>distribution</w:t>
        </w:r>
      </w:ins>
      <w:del w:id="3" w:author="Richard Luo" w:date="2014-10-19T15:34:00Z">
        <w:r w:rsidDel="00B81C23">
          <w:delText>density</w:delText>
        </w:r>
      </w:del>
      <w:hyperlink w:anchor="_[2]:_http://en.wikipedia.org/wiki/P" w:history="1">
        <w:r w:rsidR="005376C7" w:rsidRPr="00D83158">
          <w:rPr>
            <w:rStyle w:val="Hyperlink"/>
            <w:vertAlign w:val="superscript"/>
          </w:rPr>
          <w:t>[2]</w:t>
        </w:r>
      </w:hyperlink>
      <w:r w:rsidR="00897F84">
        <w:t>.</w:t>
      </w:r>
      <w:r w:rsidR="00867CBA">
        <w:t xml:space="preserve"> (use </w:t>
      </w:r>
      <w:del w:id="4" w:author="Richard Luo" w:date="2014-10-19T15:34:00Z">
        <w:r w:rsidR="00867CBA" w:rsidDel="00B81C23">
          <w:delText>kernel density estimation centered at the analysts’ predicted price</w:delText>
        </w:r>
      </w:del>
      <w:ins w:id="5" w:author="Richard Luo" w:date="2014-10-19T15:34:00Z">
        <w:r w:rsidR="00B81C23">
          <w:t>the return and volatility implied by the report as mean and variance</w:t>
        </w:r>
      </w:ins>
      <w:r w:rsidR="00867CBA">
        <w:t>)</w:t>
      </w:r>
    </w:p>
    <w:p w:rsidR="005F08B4" w:rsidRDefault="005F08B4" w:rsidP="005F08B4">
      <w:pPr>
        <w:pStyle w:val="ListParagraph"/>
        <w:numPr>
          <w:ilvl w:val="0"/>
          <w:numId w:val="2"/>
        </w:numPr>
      </w:pPr>
      <w:del w:id="6" w:author="Richard Luo" w:date="2014-10-19T15:35:00Z">
        <w:r w:rsidDel="00B81C23">
          <w:delText>Then we</w:delText>
        </w:r>
      </w:del>
      <w:ins w:id="7" w:author="Richard Luo" w:date="2014-10-19T15:35:00Z">
        <w:r w:rsidR="00B81C23">
          <w:t>We</w:t>
        </w:r>
      </w:ins>
      <w:r>
        <w:t xml:space="preserve"> assume that the stock return follows a normal distribution (as in the assumption of the Black-Sholes model</w:t>
      </w:r>
      <w:hyperlink w:anchor="_[3]:_http://en.wikipedia.org/wiki/B" w:history="1">
        <w:r w:rsidR="005376C7" w:rsidRPr="00D83158">
          <w:rPr>
            <w:rStyle w:val="Hyperlink"/>
            <w:vertAlign w:val="superscript"/>
          </w:rPr>
          <w:t>[3]</w:t>
        </w:r>
      </w:hyperlink>
      <w:r>
        <w:t xml:space="preserve">), which implies that the stock itself follows a lognormal distribution. We can estimate the parameters </w:t>
      </w:r>
      <m:oMath>
        <m:r>
          <w:rPr>
            <w:rFonts w:ascii="Cambria Math" w:hAnsi="Cambria Math"/>
          </w:rPr>
          <m:t>μ, σ</m:t>
        </m:r>
      </m:oMath>
      <w:r>
        <w:t xml:space="preserve"> from historical prices</w:t>
      </w:r>
    </w:p>
    <w:p w:rsidR="005F08B4" w:rsidRDefault="005F08B4" w:rsidP="005F08B4">
      <w:pPr>
        <w:pStyle w:val="ListParagraph"/>
        <w:numPr>
          <w:ilvl w:val="0"/>
          <w:numId w:val="2"/>
        </w:numPr>
      </w:pPr>
      <w:r>
        <w:t>After that, we can get a posterior distribution</w:t>
      </w:r>
      <w:hyperlink w:anchor="_[4]:_http://en.wikipedia.org/wiki/P" w:history="1">
        <w:r w:rsidR="005376C7" w:rsidRPr="00D83158">
          <w:rPr>
            <w:rStyle w:val="Hyperlink"/>
            <w:vertAlign w:val="superscript"/>
          </w:rPr>
          <w:t>[4]</w:t>
        </w:r>
      </w:hyperlink>
      <w:r>
        <w:t xml:space="preserve"> of the </w:t>
      </w:r>
      <w:del w:id="8" w:author="Richard Luo" w:date="2014-10-19T15:36:00Z">
        <w:r w:rsidDel="00B81C23">
          <w:delText xml:space="preserve">future </w:delText>
        </w:r>
      </w:del>
      <w:r>
        <w:t>stock</w:t>
      </w:r>
      <w:del w:id="9" w:author="Richard Luo" w:date="2014-10-19T15:36:00Z">
        <w:r w:rsidDel="00B81C23">
          <w:delText xml:space="preserve"> </w:delText>
        </w:r>
      </w:del>
      <w:ins w:id="10" w:author="Richard Luo" w:date="2014-10-19T15:36:00Z">
        <w:r w:rsidR="00B81C23">
          <w:t xml:space="preserve"> expected return and volatility</w:t>
        </w:r>
      </w:ins>
      <w:del w:id="11" w:author="Richard Luo" w:date="2014-10-19T15:36:00Z">
        <w:r w:rsidDel="00B81C23">
          <w:delText>price, which we use as a basis to calculate the expected return and volatility</w:delText>
        </w:r>
      </w:del>
      <w:r>
        <w:t xml:space="preserve">. </w:t>
      </w:r>
    </w:p>
    <w:p w:rsidR="005F08B4" w:rsidRDefault="005F08B4" w:rsidP="005F08B4">
      <w:pPr>
        <w:pStyle w:val="ListParagraph"/>
        <w:numPr>
          <w:ilvl w:val="0"/>
          <w:numId w:val="2"/>
        </w:numPr>
      </w:pPr>
      <w:r>
        <w:t>We also decided that, in order to have a balancing</w:t>
      </w:r>
      <w:bookmarkStart w:id="12" w:name="_GoBack"/>
      <w:bookmarkEnd w:id="12"/>
      <w:r>
        <w:t xml:space="preserve"> portfolio under the constraints </w:t>
      </w:r>
      <w:r w:rsidR="00867CBA">
        <w:t xml:space="preserve">of percentage holding </w:t>
      </w:r>
      <w:r>
        <w:t>in each sector, we need to have more than one asset in each sector to allow us to do that.</w:t>
      </w:r>
    </w:p>
    <w:p w:rsidR="005F08B4" w:rsidRDefault="005F08B4" w:rsidP="005F08B4">
      <w:pPr>
        <w:pStyle w:val="ListParagraph"/>
        <w:numPr>
          <w:ilvl w:val="0"/>
          <w:numId w:val="2"/>
        </w:numPr>
      </w:pPr>
      <w:r>
        <w:t>From historical prices, we can estimate the correlation among assets within (and across) each sector.</w:t>
      </w:r>
    </w:p>
    <w:p w:rsidR="005F08B4" w:rsidRDefault="005B7A1A" w:rsidP="005F08B4">
      <w:pPr>
        <w:pStyle w:val="ListParagraph"/>
        <w:numPr>
          <w:ilvl w:val="0"/>
          <w:numId w:val="2"/>
        </w:numPr>
      </w:pPr>
      <w:r>
        <w:t>In the end</w:t>
      </w:r>
      <w:r w:rsidR="005F08B4">
        <w:t>, we use the efficient frontier and capital allocation line</w:t>
      </w:r>
      <w:hyperlink w:anchor="_[5]:_http://en.wikipedia.org/wiki/M" w:history="1">
        <w:r w:rsidR="005376C7" w:rsidRPr="00D83158">
          <w:rPr>
            <w:rStyle w:val="Hyperlink"/>
            <w:vertAlign w:val="superscript"/>
          </w:rPr>
          <w:t>[5]</w:t>
        </w:r>
      </w:hyperlink>
      <w:r w:rsidR="005F08B4">
        <w:t xml:space="preserve"> to determine the optimal portfolio composition. (which use the information we got from previous steps: expected return and volatility for each asset, and inter-asset correlations)</w:t>
      </w:r>
    </w:p>
    <w:p w:rsidR="005376C7" w:rsidRDefault="005376C7" w:rsidP="005376C7"/>
    <w:p w:rsidR="005376C7" w:rsidRDefault="005376C7" w:rsidP="005376C7"/>
    <w:p w:rsidR="005376C7" w:rsidRDefault="005376C7" w:rsidP="005376C7"/>
    <w:p w:rsidR="005376C7" w:rsidRPr="00D83158" w:rsidRDefault="005376C7" w:rsidP="00D83158">
      <w:pPr>
        <w:pStyle w:val="Heading2"/>
        <w:rPr>
          <w:sz w:val="21"/>
        </w:rPr>
      </w:pPr>
      <w:bookmarkStart w:id="13" w:name="_[1]:_http://en.wikipedia.org/wiki/B"/>
      <w:bookmarkEnd w:id="13"/>
      <w:r w:rsidRPr="00D83158">
        <w:rPr>
          <w:sz w:val="21"/>
        </w:rPr>
        <w:t xml:space="preserve">[1]: </w:t>
      </w:r>
      <w:hyperlink r:id="rId5" w:history="1">
        <w:r w:rsidRPr="00D83158">
          <w:rPr>
            <w:rStyle w:val="Hyperlink"/>
            <w:sz w:val="21"/>
          </w:rPr>
          <w:t>http://en.wikipedia.org/wiki/Bayesian_statistics</w:t>
        </w:r>
      </w:hyperlink>
    </w:p>
    <w:p w:rsidR="005376C7" w:rsidRPr="00D83158" w:rsidRDefault="005376C7" w:rsidP="00D83158">
      <w:pPr>
        <w:pStyle w:val="Heading2"/>
        <w:rPr>
          <w:sz w:val="21"/>
        </w:rPr>
      </w:pPr>
      <w:bookmarkStart w:id="14" w:name="_[2]:_http://en.wikipedia.org/wiki/P"/>
      <w:bookmarkEnd w:id="14"/>
      <w:r w:rsidRPr="00D83158">
        <w:rPr>
          <w:sz w:val="21"/>
        </w:rPr>
        <w:t xml:space="preserve">[2]: </w:t>
      </w:r>
      <w:hyperlink r:id="rId6" w:history="1">
        <w:r w:rsidRPr="00D83158">
          <w:rPr>
            <w:rStyle w:val="Hyperlink"/>
            <w:sz w:val="21"/>
          </w:rPr>
          <w:t>http://en.wikipedia.org/wiki/Prior_probability</w:t>
        </w:r>
      </w:hyperlink>
    </w:p>
    <w:p w:rsidR="005376C7" w:rsidRPr="00D83158" w:rsidRDefault="005376C7" w:rsidP="00D83158">
      <w:pPr>
        <w:pStyle w:val="Heading2"/>
        <w:rPr>
          <w:sz w:val="21"/>
        </w:rPr>
      </w:pPr>
      <w:bookmarkStart w:id="15" w:name="_[3]:_http://en.wikipedia.org/wiki/B"/>
      <w:bookmarkEnd w:id="15"/>
      <w:r w:rsidRPr="00D83158">
        <w:rPr>
          <w:sz w:val="21"/>
        </w:rPr>
        <w:t xml:space="preserve">[3]: </w:t>
      </w:r>
      <w:hyperlink r:id="rId7" w:history="1">
        <w:r w:rsidRPr="00D83158">
          <w:rPr>
            <w:rStyle w:val="Hyperlink"/>
            <w:sz w:val="21"/>
          </w:rPr>
          <w:t>http://en.wikipedia.org/wiki/Black%E2%80%93Scholes_model</w:t>
        </w:r>
      </w:hyperlink>
      <w:r w:rsidRPr="00D83158">
        <w:rPr>
          <w:sz w:val="21"/>
        </w:rPr>
        <w:t>, and Hull Chapter 14</w:t>
      </w:r>
    </w:p>
    <w:p w:rsidR="005376C7" w:rsidRPr="00D83158" w:rsidRDefault="005376C7" w:rsidP="00D83158">
      <w:pPr>
        <w:pStyle w:val="Heading2"/>
        <w:rPr>
          <w:sz w:val="21"/>
        </w:rPr>
      </w:pPr>
      <w:bookmarkStart w:id="16" w:name="_[4]:_http://en.wikipedia.org/wiki/P"/>
      <w:bookmarkEnd w:id="16"/>
      <w:r w:rsidRPr="00D83158">
        <w:rPr>
          <w:sz w:val="21"/>
        </w:rPr>
        <w:t xml:space="preserve">[4]: </w:t>
      </w:r>
      <w:hyperlink r:id="rId8" w:history="1">
        <w:r w:rsidRPr="00D83158">
          <w:rPr>
            <w:rStyle w:val="Hyperlink"/>
            <w:sz w:val="21"/>
          </w:rPr>
          <w:t>http://en.wikipedia.org/wiki/Posterior_probability</w:t>
        </w:r>
      </w:hyperlink>
    </w:p>
    <w:p w:rsidR="005376C7" w:rsidRPr="00D83158" w:rsidRDefault="005376C7" w:rsidP="00D83158">
      <w:pPr>
        <w:pStyle w:val="Heading2"/>
        <w:rPr>
          <w:sz w:val="21"/>
        </w:rPr>
      </w:pPr>
      <w:bookmarkStart w:id="17" w:name="_[5]:_http://en.wikipedia.org/wiki/M"/>
      <w:bookmarkEnd w:id="17"/>
      <w:r w:rsidRPr="00D83158">
        <w:rPr>
          <w:sz w:val="21"/>
        </w:rPr>
        <w:t xml:space="preserve">[5]: </w:t>
      </w:r>
      <w:hyperlink r:id="rId9" w:anchor="The_risk-free_asset_and_the_capital_allocation_line" w:history="1">
        <w:r w:rsidRPr="00D83158">
          <w:rPr>
            <w:rStyle w:val="Hyperlink"/>
            <w:sz w:val="21"/>
          </w:rPr>
          <w:t>http://en.wikipedia.org/wiki/Modern_portfolio_theory#The_risk-free_asset_and_the_capital_allocation_line</w:t>
        </w:r>
      </w:hyperlink>
    </w:p>
    <w:p w:rsidR="005376C7" w:rsidRDefault="005376C7" w:rsidP="005376C7"/>
    <w:sectPr w:rsidR="005376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5B2F19"/>
    <w:multiLevelType w:val="hybridMultilevel"/>
    <w:tmpl w:val="F46C5B8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7D7947"/>
    <w:multiLevelType w:val="hybridMultilevel"/>
    <w:tmpl w:val="219E0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hard Luo">
    <w15:presenceInfo w15:providerId="Windows Live" w15:userId="5d44777004cfe6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8B4"/>
    <w:rsid w:val="00116635"/>
    <w:rsid w:val="001222F6"/>
    <w:rsid w:val="00216FB6"/>
    <w:rsid w:val="004049AC"/>
    <w:rsid w:val="005376C7"/>
    <w:rsid w:val="005B7A1A"/>
    <w:rsid w:val="005F08B4"/>
    <w:rsid w:val="007B22ED"/>
    <w:rsid w:val="00862A46"/>
    <w:rsid w:val="00867CBA"/>
    <w:rsid w:val="00897F84"/>
    <w:rsid w:val="00B81C23"/>
    <w:rsid w:val="00BF7014"/>
    <w:rsid w:val="00D83158"/>
    <w:rsid w:val="00E84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3B6FF-15B7-40D6-A7DE-9DAA20333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831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8B4"/>
    <w:pPr>
      <w:ind w:left="720"/>
      <w:contextualSpacing/>
    </w:pPr>
  </w:style>
  <w:style w:type="character" w:styleId="PlaceholderText">
    <w:name w:val="Placeholder Text"/>
    <w:basedOn w:val="DefaultParagraphFont"/>
    <w:uiPriority w:val="99"/>
    <w:semiHidden/>
    <w:rsid w:val="005F08B4"/>
    <w:rPr>
      <w:color w:val="808080"/>
    </w:rPr>
  </w:style>
  <w:style w:type="character" w:styleId="Hyperlink">
    <w:name w:val="Hyperlink"/>
    <w:basedOn w:val="DefaultParagraphFont"/>
    <w:uiPriority w:val="99"/>
    <w:unhideWhenUsed/>
    <w:rsid w:val="005376C7"/>
    <w:rPr>
      <w:color w:val="0563C1" w:themeColor="hyperlink"/>
      <w:u w:val="single"/>
    </w:rPr>
  </w:style>
  <w:style w:type="character" w:customStyle="1" w:styleId="Heading2Char">
    <w:name w:val="Heading 2 Char"/>
    <w:basedOn w:val="DefaultParagraphFont"/>
    <w:link w:val="Heading2"/>
    <w:uiPriority w:val="9"/>
    <w:rsid w:val="00D8315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81C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1C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osterior_probability" TargetMode="External"/><Relationship Id="rId3" Type="http://schemas.openxmlformats.org/officeDocument/2006/relationships/settings" Target="settings.xml"/><Relationship Id="rId7" Type="http://schemas.openxmlformats.org/officeDocument/2006/relationships/hyperlink" Target="http://en.wikipedia.org/wiki/Black%E2%80%93Scholes_mode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Prior_probability" TargetMode="External"/><Relationship Id="rId11" Type="http://schemas.microsoft.com/office/2011/relationships/people" Target="people.xml"/><Relationship Id="rId5" Type="http://schemas.openxmlformats.org/officeDocument/2006/relationships/hyperlink" Target="http://en.wikipedia.org/wiki/Bayesian_statistic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Modern_portfolio_the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Luo</dc:creator>
  <cp:keywords/>
  <dc:description/>
  <cp:lastModifiedBy>Richard Luo</cp:lastModifiedBy>
  <cp:revision>12</cp:revision>
  <dcterms:created xsi:type="dcterms:W3CDTF">2014-10-19T01:58:00Z</dcterms:created>
  <dcterms:modified xsi:type="dcterms:W3CDTF">2014-10-19T20:39:00Z</dcterms:modified>
</cp:coreProperties>
</file>